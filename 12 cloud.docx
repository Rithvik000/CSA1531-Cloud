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209" w:rsidRDefault="00BC62CB">
      <w:pPr>
        <w:rPr>
          <w:sz w:val="44"/>
          <w:lang w:val="en-US"/>
        </w:rPr>
      </w:pPr>
      <w:r>
        <w:rPr>
          <w:sz w:val="44"/>
          <w:lang w:val="en-US"/>
        </w:rPr>
        <w:t xml:space="preserve">12. </w:t>
      </w:r>
    </w:p>
    <w:p w:rsidR="00BC62CB" w:rsidRDefault="00BC62CB">
      <w:pPr>
        <w:rPr>
          <w:ins w:id="0" w:author="Rithvik charan" w:date="2023-08-30T12:12:00Z"/>
          <w:noProof/>
        </w:rPr>
      </w:pPr>
    </w:p>
    <w:p w:rsidR="00BC62CB" w:rsidRPr="00BC62CB" w:rsidRDefault="00BC62CB">
      <w:pPr>
        <w:rPr>
          <w:sz w:val="44"/>
          <w:lang w:val="en-US"/>
        </w:rPr>
      </w:pPr>
      <w:r>
        <w:rPr>
          <w:noProof/>
        </w:rPr>
        <w:drawing>
          <wp:inline distT="0" distB="0" distL="0" distR="0">
            <wp:extent cx="5731510" cy="3225800"/>
            <wp:effectExtent l="0" t="0" r="2540" b="0"/>
            <wp:docPr id="25052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2CB" w:rsidRPr="00BC6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thvik charan">
    <w15:presenceInfo w15:providerId="Windows Live" w15:userId="9b3463ee34df78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CB"/>
    <w:rsid w:val="00BC62CB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0A0F"/>
  <w15:chartTrackingRefBased/>
  <w15:docId w15:val="{4B0739CF-5B6A-4743-9D17-14E4C3B4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C62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2023-08-30T06:41:00Z</dcterms:created>
  <dcterms:modified xsi:type="dcterms:W3CDTF">2023-08-30T06:42:00Z</dcterms:modified>
</cp:coreProperties>
</file>